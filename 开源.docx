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B7C5C" w14:textId="674150C4" w:rsidR="00B01537" w:rsidRDefault="002E57F7" w:rsidP="002E57F7">
      <w:r>
        <w:rPr>
          <w:rFonts w:hint="eastAsia"/>
        </w:rPr>
        <w:t>1.开源开发有哪些人员角色</w:t>
      </w:r>
    </w:p>
    <w:p w14:paraId="7D8D79B3" w14:textId="77777777" w:rsidR="005C59AC" w:rsidRPr="005C59AC" w:rsidRDefault="002E57F7" w:rsidP="005C59AC">
      <w:pPr>
        <w:pStyle w:val="2"/>
        <w:shd w:val="clear" w:color="auto" w:fill="FFFFFF"/>
        <w:ind w:right="-600"/>
        <w:rPr>
          <w:rFonts w:ascii="Arial" w:hAnsi="Arial" w:cs="Arial"/>
          <w:color w:val="202124"/>
        </w:rPr>
      </w:pPr>
      <w:r>
        <w:rPr>
          <w:rFonts w:ascii="Arial" w:hAnsi="Arial" w:cs="Arial"/>
          <w:color w:val="000000"/>
        </w:rPr>
        <w:tab/>
      </w:r>
      <w:r w:rsidR="005C59AC" w:rsidRPr="005C59AC">
        <w:rPr>
          <w:rFonts w:ascii="Arial" w:hAnsi="Arial" w:cs="Arial"/>
          <w:color w:val="202124"/>
        </w:rPr>
        <w:t>贡献者</w:t>
      </w:r>
    </w:p>
    <w:p w14:paraId="3782B520" w14:textId="77777777" w:rsidR="005C59AC" w:rsidRPr="005C59AC" w:rsidRDefault="005C59AC" w:rsidP="005C59AC">
      <w:pPr>
        <w:widowControl/>
        <w:shd w:val="clear" w:color="auto" w:fill="FFFFFF"/>
        <w:spacing w:before="240" w:after="240"/>
        <w:jc w:val="left"/>
        <w:rPr>
          <w:rFonts w:ascii="Arial" w:eastAsia="宋体" w:hAnsi="Arial" w:cs="Arial"/>
          <w:color w:val="202124"/>
          <w:kern w:val="0"/>
          <w:sz w:val="24"/>
          <w:szCs w:val="24"/>
        </w:rPr>
      </w:pPr>
      <w:r w:rsidRPr="005C59AC">
        <w:rPr>
          <w:rFonts w:ascii="Arial" w:eastAsia="宋体" w:hAnsi="Arial" w:cs="Arial"/>
          <w:color w:val="202124"/>
          <w:kern w:val="0"/>
          <w:sz w:val="24"/>
          <w:szCs w:val="24"/>
        </w:rPr>
        <w:t>“</w:t>
      </w:r>
      <w:r w:rsidRPr="005C59AC">
        <w:rPr>
          <w:rFonts w:ascii="Arial" w:eastAsia="宋体" w:hAnsi="Arial" w:cs="Arial"/>
          <w:color w:val="202124"/>
          <w:kern w:val="0"/>
          <w:sz w:val="24"/>
          <w:szCs w:val="24"/>
        </w:rPr>
        <w:t>贡献者</w:t>
      </w:r>
      <w:r w:rsidRPr="005C59AC">
        <w:rPr>
          <w:rFonts w:ascii="Arial" w:eastAsia="宋体" w:hAnsi="Arial" w:cs="Arial"/>
          <w:color w:val="202124"/>
          <w:kern w:val="0"/>
          <w:sz w:val="24"/>
          <w:szCs w:val="24"/>
        </w:rPr>
        <w:t>”</w:t>
      </w:r>
      <w:r w:rsidRPr="005C59AC">
        <w:rPr>
          <w:rFonts w:ascii="Arial" w:eastAsia="宋体" w:hAnsi="Arial" w:cs="Arial"/>
          <w:color w:val="202124"/>
          <w:kern w:val="0"/>
          <w:sz w:val="24"/>
          <w:szCs w:val="24"/>
        </w:rPr>
        <w:t>是指为</w:t>
      </w:r>
      <w:r w:rsidRPr="005C59AC">
        <w:rPr>
          <w:rFonts w:ascii="Arial" w:eastAsia="宋体" w:hAnsi="Arial" w:cs="Arial"/>
          <w:color w:val="202124"/>
          <w:kern w:val="0"/>
          <w:sz w:val="24"/>
          <w:szCs w:val="24"/>
        </w:rPr>
        <w:t xml:space="preserve"> AOSP </w:t>
      </w:r>
      <w:r w:rsidRPr="005C59AC">
        <w:rPr>
          <w:rFonts w:ascii="Arial" w:eastAsia="宋体" w:hAnsi="Arial" w:cs="Arial"/>
          <w:color w:val="202124"/>
          <w:kern w:val="0"/>
          <w:sz w:val="24"/>
          <w:szCs w:val="24"/>
        </w:rPr>
        <w:t>源代码做贡献的人。贡献者可以是</w:t>
      </w:r>
      <w:r w:rsidRPr="005C59AC">
        <w:rPr>
          <w:rFonts w:ascii="Arial" w:eastAsia="宋体" w:hAnsi="Arial" w:cs="Arial"/>
          <w:color w:val="202124"/>
          <w:kern w:val="0"/>
          <w:sz w:val="24"/>
          <w:szCs w:val="24"/>
        </w:rPr>
        <w:t xml:space="preserve"> Google </w:t>
      </w:r>
      <w:r w:rsidRPr="005C59AC">
        <w:rPr>
          <w:rFonts w:ascii="Arial" w:eastAsia="宋体" w:hAnsi="Arial" w:cs="Arial"/>
          <w:color w:val="202124"/>
          <w:kern w:val="0"/>
          <w:sz w:val="24"/>
          <w:szCs w:val="24"/>
        </w:rPr>
        <w:t>或其他公司的员工，也可以是不属于任何公司的个人开发者。贡献者之间并无差别，他们都使用相同的工具（</w:t>
      </w:r>
      <w:r w:rsidRPr="005C59AC">
        <w:rPr>
          <w:rFonts w:ascii="Arial" w:eastAsia="宋体" w:hAnsi="Arial" w:cs="Arial"/>
          <w:color w:val="202124"/>
          <w:kern w:val="0"/>
          <w:sz w:val="24"/>
          <w:szCs w:val="24"/>
        </w:rPr>
        <w:t>Git</w:t>
      </w:r>
      <w:r w:rsidRPr="005C59AC">
        <w:rPr>
          <w:rFonts w:ascii="Arial" w:eastAsia="宋体" w:hAnsi="Arial" w:cs="Arial"/>
          <w:color w:val="202124"/>
          <w:kern w:val="0"/>
          <w:sz w:val="24"/>
          <w:szCs w:val="24"/>
        </w:rPr>
        <w:t>、</w:t>
      </w:r>
      <w:r w:rsidRPr="005C59AC">
        <w:rPr>
          <w:rFonts w:ascii="Arial" w:eastAsia="宋体" w:hAnsi="Arial" w:cs="Arial"/>
          <w:color w:val="202124"/>
          <w:kern w:val="0"/>
          <w:sz w:val="24"/>
          <w:szCs w:val="24"/>
        </w:rPr>
        <w:t xml:space="preserve">Repo </w:t>
      </w:r>
      <w:r w:rsidRPr="005C59AC">
        <w:rPr>
          <w:rFonts w:ascii="Arial" w:eastAsia="宋体" w:hAnsi="Arial" w:cs="Arial"/>
          <w:color w:val="202124"/>
          <w:kern w:val="0"/>
          <w:sz w:val="24"/>
          <w:szCs w:val="24"/>
        </w:rPr>
        <w:t>和</w:t>
      </w:r>
      <w:r w:rsidRPr="005C59AC">
        <w:rPr>
          <w:rFonts w:ascii="Arial" w:eastAsia="宋体" w:hAnsi="Arial" w:cs="Arial"/>
          <w:color w:val="202124"/>
          <w:kern w:val="0"/>
          <w:sz w:val="24"/>
          <w:szCs w:val="24"/>
        </w:rPr>
        <w:t xml:space="preserve"> Gerrit</w:t>
      </w:r>
      <w:r w:rsidRPr="005C59AC">
        <w:rPr>
          <w:rFonts w:ascii="Arial" w:eastAsia="宋体" w:hAnsi="Arial" w:cs="Arial"/>
          <w:color w:val="202124"/>
          <w:kern w:val="0"/>
          <w:sz w:val="24"/>
          <w:szCs w:val="24"/>
        </w:rPr>
        <w:t>），遵循相同的代码审核流程，并遵守相同的代码样式要求，等等。</w:t>
      </w:r>
    </w:p>
    <w:p w14:paraId="2C6B5216" w14:textId="77777777" w:rsidR="005C59AC" w:rsidRPr="005C59AC" w:rsidRDefault="005C59AC" w:rsidP="005C59AC">
      <w:pPr>
        <w:widowControl/>
        <w:shd w:val="clear" w:color="auto" w:fill="FFFFFF"/>
        <w:spacing w:before="100" w:beforeAutospacing="1" w:after="100" w:afterAutospacing="1"/>
        <w:ind w:right="-600"/>
        <w:jc w:val="left"/>
        <w:outlineLvl w:val="1"/>
        <w:rPr>
          <w:rFonts w:ascii="Arial" w:eastAsia="宋体" w:hAnsi="Arial" w:cs="Arial"/>
          <w:b/>
          <w:bCs/>
          <w:color w:val="202124"/>
          <w:kern w:val="0"/>
          <w:sz w:val="36"/>
          <w:szCs w:val="36"/>
        </w:rPr>
      </w:pPr>
      <w:r w:rsidRPr="005C59AC">
        <w:rPr>
          <w:rFonts w:ascii="Arial" w:eastAsia="宋体" w:hAnsi="Arial" w:cs="Arial"/>
          <w:b/>
          <w:bCs/>
          <w:color w:val="202124"/>
          <w:kern w:val="0"/>
          <w:sz w:val="36"/>
          <w:szCs w:val="36"/>
        </w:rPr>
        <w:t>开发者</w:t>
      </w:r>
    </w:p>
    <w:p w14:paraId="2C38D815" w14:textId="77777777" w:rsidR="005C59AC" w:rsidRPr="005C59AC" w:rsidRDefault="005C59AC" w:rsidP="005C59AC">
      <w:pPr>
        <w:widowControl/>
        <w:shd w:val="clear" w:color="auto" w:fill="FFFFFF"/>
        <w:spacing w:before="240" w:after="240"/>
        <w:jc w:val="left"/>
        <w:rPr>
          <w:rFonts w:ascii="Arial" w:eastAsia="宋体" w:hAnsi="Arial" w:cs="Arial"/>
          <w:color w:val="202124"/>
          <w:kern w:val="0"/>
          <w:sz w:val="24"/>
          <w:szCs w:val="24"/>
        </w:rPr>
      </w:pPr>
      <w:r w:rsidRPr="005C59AC">
        <w:rPr>
          <w:rFonts w:ascii="Arial" w:eastAsia="宋体" w:hAnsi="Arial" w:cs="Arial"/>
          <w:color w:val="202124"/>
          <w:kern w:val="0"/>
          <w:sz w:val="24"/>
          <w:szCs w:val="24"/>
        </w:rPr>
        <w:t>“</w:t>
      </w:r>
      <w:r w:rsidRPr="005C59AC">
        <w:rPr>
          <w:rFonts w:ascii="Arial" w:eastAsia="宋体" w:hAnsi="Arial" w:cs="Arial"/>
          <w:color w:val="202124"/>
          <w:kern w:val="0"/>
          <w:sz w:val="24"/>
          <w:szCs w:val="24"/>
        </w:rPr>
        <w:t>开发者</w:t>
      </w:r>
      <w:r w:rsidRPr="005C59AC">
        <w:rPr>
          <w:rFonts w:ascii="Arial" w:eastAsia="宋体" w:hAnsi="Arial" w:cs="Arial"/>
          <w:color w:val="202124"/>
          <w:kern w:val="0"/>
          <w:sz w:val="24"/>
          <w:szCs w:val="24"/>
        </w:rPr>
        <w:t>”</w:t>
      </w:r>
      <w:r w:rsidRPr="005C59AC">
        <w:rPr>
          <w:rFonts w:ascii="Arial" w:eastAsia="宋体" w:hAnsi="Arial" w:cs="Arial"/>
          <w:color w:val="202124"/>
          <w:kern w:val="0"/>
          <w:sz w:val="24"/>
          <w:szCs w:val="24"/>
        </w:rPr>
        <w:t>是指编写在</w:t>
      </w:r>
      <w:r w:rsidRPr="005C59AC">
        <w:rPr>
          <w:rFonts w:ascii="Arial" w:eastAsia="宋体" w:hAnsi="Arial" w:cs="Arial"/>
          <w:color w:val="202124"/>
          <w:kern w:val="0"/>
          <w:sz w:val="24"/>
          <w:szCs w:val="24"/>
        </w:rPr>
        <w:t xml:space="preserve"> Android </w:t>
      </w:r>
      <w:r w:rsidRPr="005C59AC">
        <w:rPr>
          <w:rFonts w:ascii="Arial" w:eastAsia="宋体" w:hAnsi="Arial" w:cs="Arial"/>
          <w:color w:val="202124"/>
          <w:kern w:val="0"/>
          <w:sz w:val="24"/>
          <w:szCs w:val="24"/>
        </w:rPr>
        <w:t>设备上所运行应用的工程师。开发者和贡献者通常具有相似的技能组合，但开发者是在使用平台，而非对平台做出贡献，因此</w:t>
      </w:r>
      <w:r w:rsidRPr="005C59AC">
        <w:rPr>
          <w:rFonts w:ascii="Arial" w:eastAsia="宋体" w:hAnsi="Arial" w:cs="Arial"/>
          <w:color w:val="202124"/>
          <w:kern w:val="0"/>
          <w:sz w:val="24"/>
          <w:szCs w:val="24"/>
        </w:rPr>
        <w:t xml:space="preserve"> AOSP </w:t>
      </w:r>
      <w:r w:rsidRPr="005C59AC">
        <w:rPr>
          <w:rFonts w:ascii="Arial" w:eastAsia="宋体" w:hAnsi="Arial" w:cs="Arial"/>
          <w:color w:val="202124"/>
          <w:kern w:val="0"/>
          <w:sz w:val="24"/>
          <w:szCs w:val="24"/>
        </w:rPr>
        <w:t>将开发者视为客户。我们经常会提到开发者，尽管从技术层面来讲，其并不是</w:t>
      </w:r>
      <w:r w:rsidRPr="005C59AC">
        <w:rPr>
          <w:rFonts w:ascii="Arial" w:eastAsia="宋体" w:hAnsi="Arial" w:cs="Arial"/>
          <w:color w:val="202124"/>
          <w:kern w:val="0"/>
          <w:sz w:val="24"/>
          <w:szCs w:val="24"/>
        </w:rPr>
        <w:t xml:space="preserve"> AOSP </w:t>
      </w:r>
      <w:r w:rsidRPr="005C59AC">
        <w:rPr>
          <w:rFonts w:ascii="Arial" w:eastAsia="宋体" w:hAnsi="Arial" w:cs="Arial"/>
          <w:color w:val="202124"/>
          <w:kern w:val="0"/>
          <w:sz w:val="24"/>
          <w:szCs w:val="24"/>
        </w:rPr>
        <w:t>中的一个单独角色。</w:t>
      </w:r>
    </w:p>
    <w:p w14:paraId="1BC6590D" w14:textId="77777777" w:rsidR="005C59AC" w:rsidRPr="005C59AC" w:rsidRDefault="005C59AC" w:rsidP="005C59AC">
      <w:pPr>
        <w:widowControl/>
        <w:shd w:val="clear" w:color="auto" w:fill="FFFFFF"/>
        <w:spacing w:before="100" w:beforeAutospacing="1" w:after="100" w:afterAutospacing="1"/>
        <w:ind w:right="-600"/>
        <w:jc w:val="left"/>
        <w:outlineLvl w:val="1"/>
        <w:rPr>
          <w:rFonts w:ascii="Arial" w:eastAsia="宋体" w:hAnsi="Arial" w:cs="Arial"/>
          <w:b/>
          <w:bCs/>
          <w:color w:val="202124"/>
          <w:kern w:val="0"/>
          <w:sz w:val="36"/>
          <w:szCs w:val="36"/>
        </w:rPr>
      </w:pPr>
      <w:r w:rsidRPr="005C59AC">
        <w:rPr>
          <w:rFonts w:ascii="Arial" w:eastAsia="宋体" w:hAnsi="Arial" w:cs="Arial"/>
          <w:b/>
          <w:bCs/>
          <w:color w:val="202124"/>
          <w:kern w:val="0"/>
          <w:sz w:val="36"/>
          <w:szCs w:val="36"/>
        </w:rPr>
        <w:t>验证者</w:t>
      </w:r>
    </w:p>
    <w:p w14:paraId="2352FCC6" w14:textId="77777777" w:rsidR="005C59AC" w:rsidRPr="005C59AC" w:rsidRDefault="005C59AC" w:rsidP="005C59AC">
      <w:pPr>
        <w:widowControl/>
        <w:shd w:val="clear" w:color="auto" w:fill="FFFFFF"/>
        <w:spacing w:before="240" w:after="240"/>
        <w:jc w:val="left"/>
        <w:rPr>
          <w:rFonts w:ascii="Arial" w:eastAsia="宋体" w:hAnsi="Arial" w:cs="Arial"/>
          <w:color w:val="202124"/>
          <w:kern w:val="0"/>
          <w:sz w:val="24"/>
          <w:szCs w:val="24"/>
        </w:rPr>
      </w:pPr>
      <w:r w:rsidRPr="005C59AC">
        <w:rPr>
          <w:rFonts w:ascii="Arial" w:eastAsia="宋体" w:hAnsi="Arial" w:cs="Arial"/>
          <w:color w:val="202124"/>
          <w:kern w:val="0"/>
          <w:sz w:val="24"/>
          <w:szCs w:val="24"/>
        </w:rPr>
        <w:t>“</w:t>
      </w:r>
      <w:r w:rsidRPr="005C59AC">
        <w:rPr>
          <w:rFonts w:ascii="Arial" w:eastAsia="宋体" w:hAnsi="Arial" w:cs="Arial"/>
          <w:color w:val="202124"/>
          <w:kern w:val="0"/>
          <w:sz w:val="24"/>
          <w:szCs w:val="24"/>
        </w:rPr>
        <w:t>验证者</w:t>
      </w:r>
      <w:r w:rsidRPr="005C59AC">
        <w:rPr>
          <w:rFonts w:ascii="Arial" w:eastAsia="宋体" w:hAnsi="Arial" w:cs="Arial"/>
          <w:color w:val="202124"/>
          <w:kern w:val="0"/>
          <w:sz w:val="24"/>
          <w:szCs w:val="24"/>
        </w:rPr>
        <w:t>”</w:t>
      </w:r>
      <w:r w:rsidRPr="005C59AC">
        <w:rPr>
          <w:rFonts w:ascii="Arial" w:eastAsia="宋体" w:hAnsi="Arial" w:cs="Arial"/>
          <w:color w:val="202124"/>
          <w:kern w:val="0"/>
          <w:sz w:val="24"/>
          <w:szCs w:val="24"/>
        </w:rPr>
        <w:t>可以测试更改请求。当有人向该项目提交了大量高质量代码后，项目负责人可能会邀请他们成为验证者。</w:t>
      </w:r>
    </w:p>
    <w:p w14:paraId="41B8027C" w14:textId="77777777" w:rsidR="005C59AC" w:rsidRPr="005C59AC" w:rsidRDefault="005C59AC" w:rsidP="005C59AC">
      <w:pPr>
        <w:widowControl/>
        <w:jc w:val="left"/>
        <w:rPr>
          <w:rFonts w:ascii="宋体" w:eastAsia="宋体" w:hAnsi="宋体" w:cs="宋体"/>
          <w:kern w:val="0"/>
          <w:sz w:val="24"/>
          <w:szCs w:val="24"/>
        </w:rPr>
      </w:pPr>
      <w:r w:rsidRPr="005C59AC">
        <w:rPr>
          <w:rFonts w:ascii="宋体" w:eastAsia="宋体" w:hAnsi="宋体" w:cs="宋体"/>
          <w:b/>
          <w:bCs/>
          <w:kern w:val="0"/>
          <w:sz w:val="24"/>
          <w:szCs w:val="24"/>
        </w:rPr>
        <w:t>注意</w:t>
      </w:r>
      <w:r w:rsidRPr="005C59AC">
        <w:rPr>
          <w:rFonts w:ascii="宋体" w:eastAsia="宋体" w:hAnsi="宋体" w:cs="宋体"/>
          <w:kern w:val="0"/>
          <w:sz w:val="24"/>
          <w:szCs w:val="24"/>
        </w:rPr>
        <w:t>：目前，验证者与审批者类似。</w:t>
      </w:r>
    </w:p>
    <w:p w14:paraId="4B441E9F" w14:textId="77777777" w:rsidR="005C59AC" w:rsidRPr="005C59AC" w:rsidRDefault="005C59AC" w:rsidP="005C59AC">
      <w:pPr>
        <w:widowControl/>
        <w:shd w:val="clear" w:color="auto" w:fill="FFFFFF"/>
        <w:spacing w:before="100" w:beforeAutospacing="1" w:after="100" w:afterAutospacing="1"/>
        <w:ind w:right="-600"/>
        <w:jc w:val="left"/>
        <w:outlineLvl w:val="1"/>
        <w:rPr>
          <w:rFonts w:ascii="Arial" w:eastAsia="宋体" w:hAnsi="Arial" w:cs="Arial"/>
          <w:b/>
          <w:bCs/>
          <w:color w:val="202124"/>
          <w:kern w:val="0"/>
          <w:sz w:val="36"/>
          <w:szCs w:val="36"/>
        </w:rPr>
      </w:pPr>
      <w:r w:rsidRPr="005C59AC">
        <w:rPr>
          <w:rFonts w:ascii="Arial" w:eastAsia="宋体" w:hAnsi="Arial" w:cs="Arial"/>
          <w:b/>
          <w:bCs/>
          <w:color w:val="202124"/>
          <w:kern w:val="0"/>
          <w:sz w:val="36"/>
          <w:szCs w:val="36"/>
        </w:rPr>
        <w:t>审批者</w:t>
      </w:r>
    </w:p>
    <w:p w14:paraId="0F578FDC" w14:textId="77777777" w:rsidR="005C59AC" w:rsidRPr="005C59AC" w:rsidRDefault="005C59AC" w:rsidP="005C59AC">
      <w:pPr>
        <w:widowControl/>
        <w:shd w:val="clear" w:color="auto" w:fill="FFFFFF"/>
        <w:spacing w:before="240" w:after="240"/>
        <w:jc w:val="left"/>
        <w:rPr>
          <w:rFonts w:ascii="Arial" w:eastAsia="宋体" w:hAnsi="Arial" w:cs="Arial"/>
          <w:color w:val="202124"/>
          <w:kern w:val="0"/>
          <w:sz w:val="24"/>
          <w:szCs w:val="24"/>
        </w:rPr>
      </w:pPr>
      <w:r w:rsidRPr="005C59AC">
        <w:rPr>
          <w:rFonts w:ascii="Arial" w:eastAsia="宋体" w:hAnsi="Arial" w:cs="Arial"/>
          <w:color w:val="202124"/>
          <w:kern w:val="0"/>
          <w:sz w:val="24"/>
          <w:szCs w:val="24"/>
        </w:rPr>
        <w:t>“</w:t>
      </w:r>
      <w:r w:rsidRPr="005C59AC">
        <w:rPr>
          <w:rFonts w:ascii="Arial" w:eastAsia="宋体" w:hAnsi="Arial" w:cs="Arial"/>
          <w:color w:val="202124"/>
          <w:kern w:val="0"/>
          <w:sz w:val="24"/>
          <w:szCs w:val="24"/>
        </w:rPr>
        <w:t>审批者</w:t>
      </w:r>
      <w:r w:rsidRPr="005C59AC">
        <w:rPr>
          <w:rFonts w:ascii="Arial" w:eastAsia="宋体" w:hAnsi="Arial" w:cs="Arial"/>
          <w:color w:val="202124"/>
          <w:kern w:val="0"/>
          <w:sz w:val="24"/>
          <w:szCs w:val="24"/>
        </w:rPr>
        <w:t>”</w:t>
      </w:r>
      <w:r w:rsidRPr="005C59AC">
        <w:rPr>
          <w:rFonts w:ascii="Arial" w:eastAsia="宋体" w:hAnsi="Arial" w:cs="Arial"/>
          <w:color w:val="202124"/>
          <w:kern w:val="0"/>
          <w:sz w:val="24"/>
          <w:szCs w:val="24"/>
        </w:rPr>
        <w:t>是经验丰富的</w:t>
      </w:r>
      <w:r w:rsidRPr="005C59AC">
        <w:rPr>
          <w:rFonts w:ascii="Arial" w:eastAsia="宋体" w:hAnsi="Arial" w:cs="Arial"/>
          <w:color w:val="202124"/>
          <w:kern w:val="0"/>
          <w:sz w:val="24"/>
          <w:szCs w:val="24"/>
        </w:rPr>
        <w:t xml:space="preserve"> AOSP </w:t>
      </w:r>
      <w:r w:rsidRPr="005C59AC">
        <w:rPr>
          <w:rFonts w:ascii="Arial" w:eastAsia="宋体" w:hAnsi="Arial" w:cs="Arial"/>
          <w:color w:val="202124"/>
          <w:kern w:val="0"/>
          <w:sz w:val="24"/>
          <w:szCs w:val="24"/>
        </w:rPr>
        <w:t>成员，他们在技术和设计方面为此项目做出了重大贡献。在代码审核流程中，审批者会决定是纳入还是排除某项更改。项目负责人（通常是</w:t>
      </w:r>
      <w:r w:rsidRPr="005C59AC">
        <w:rPr>
          <w:rFonts w:ascii="Arial" w:eastAsia="宋体" w:hAnsi="Arial" w:cs="Arial"/>
          <w:color w:val="202124"/>
          <w:kern w:val="0"/>
          <w:sz w:val="24"/>
          <w:szCs w:val="24"/>
        </w:rPr>
        <w:t xml:space="preserve"> Google </w:t>
      </w:r>
      <w:r w:rsidRPr="005C59AC">
        <w:rPr>
          <w:rFonts w:ascii="Arial" w:eastAsia="宋体" w:hAnsi="Arial" w:cs="Arial"/>
          <w:color w:val="202124"/>
          <w:kern w:val="0"/>
          <w:sz w:val="24"/>
          <w:szCs w:val="24"/>
        </w:rPr>
        <w:t>员工）负责选择审批者，有时也会将在特定项目中展现出杰出专业技能的验证者晋升为负责人。</w:t>
      </w:r>
    </w:p>
    <w:p w14:paraId="271AFB4F" w14:textId="2D369316" w:rsidR="002E57F7" w:rsidRPr="005C59AC" w:rsidRDefault="002E57F7" w:rsidP="005C59AC">
      <w:pPr>
        <w:pStyle w:val="HTML"/>
        <w:shd w:val="clear" w:color="auto" w:fill="FFFFFF"/>
        <w:spacing w:line="330" w:lineRule="atLeast"/>
        <w:ind w:firstLine="480"/>
        <w:rPr>
          <w:rFonts w:ascii="Arial" w:hAnsi="Arial" w:cs="Arial"/>
          <w:color w:val="000000"/>
          <w:sz w:val="21"/>
          <w:szCs w:val="21"/>
        </w:rPr>
      </w:pPr>
    </w:p>
    <w:p w14:paraId="79C0CD8C" w14:textId="1A0E4E77" w:rsidR="002E57F7" w:rsidRDefault="002E57F7" w:rsidP="002E57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color w:val="000000"/>
          <w:kern w:val="0"/>
          <w:szCs w:val="21"/>
        </w:rPr>
      </w:pPr>
    </w:p>
    <w:p w14:paraId="31E4FD34" w14:textId="38D282CA" w:rsidR="002E57F7" w:rsidRDefault="002E57F7" w:rsidP="002E57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color w:val="000000"/>
          <w:kern w:val="0"/>
          <w:szCs w:val="21"/>
        </w:rPr>
      </w:pPr>
    </w:p>
    <w:p w14:paraId="7EF0637C" w14:textId="2B8AC090" w:rsidR="002E57F7" w:rsidRDefault="002E57F7" w:rsidP="002E57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color w:val="000000"/>
          <w:kern w:val="0"/>
          <w:szCs w:val="21"/>
        </w:rPr>
      </w:pPr>
      <w:r>
        <w:rPr>
          <w:rFonts w:ascii="Arial" w:eastAsia="宋体" w:hAnsi="Arial" w:cs="Arial" w:hint="eastAsia"/>
          <w:color w:val="000000"/>
          <w:kern w:val="0"/>
          <w:szCs w:val="21"/>
        </w:rPr>
        <w:t>2.</w:t>
      </w:r>
      <w:r w:rsidR="00280522" w:rsidRPr="00280522">
        <w:rPr>
          <w:rFonts w:hint="eastAsia"/>
        </w:rPr>
        <w:t xml:space="preserve"> </w:t>
      </w:r>
      <w:r w:rsidR="00280522" w:rsidRPr="00280522">
        <w:rPr>
          <w:rFonts w:ascii="Arial" w:eastAsia="宋体" w:hAnsi="Arial" w:cs="Arial" w:hint="eastAsia"/>
          <w:color w:val="000000"/>
          <w:kern w:val="0"/>
          <w:szCs w:val="21"/>
        </w:rPr>
        <w:t>创建和开展开源项目需要注意的问题</w:t>
      </w:r>
    </w:p>
    <w:p w14:paraId="6028191F" w14:textId="67AB4010" w:rsidR="00AE0442" w:rsidRDefault="00AE0442" w:rsidP="00AE0442">
      <w:pPr>
        <w:pStyle w:val="2"/>
        <w:spacing w:before="240" w:beforeAutospacing="0" w:after="120" w:afterAutospacing="0"/>
        <w:textAlignment w:val="baseline"/>
        <w:rPr>
          <w:rFonts w:ascii="微软雅黑" w:eastAsia="微软雅黑" w:hAnsi="微软雅黑"/>
          <w:b w:val="0"/>
          <w:bCs w:val="0"/>
          <w:color w:val="333333"/>
          <w:sz w:val="38"/>
          <w:szCs w:val="38"/>
        </w:rPr>
      </w:pPr>
      <w:r>
        <w:rPr>
          <w:rFonts w:ascii="微软雅黑" w:eastAsia="微软雅黑" w:hAnsi="微软雅黑" w:hint="eastAsia"/>
          <w:b w:val="0"/>
          <w:bCs w:val="0"/>
          <w:color w:val="333333"/>
          <w:sz w:val="38"/>
          <w:szCs w:val="38"/>
        </w:rPr>
        <w:t>开源协议</w:t>
      </w:r>
    </w:p>
    <w:p w14:paraId="7D58B07F" w14:textId="4C157455" w:rsidR="00AE0442" w:rsidRPr="00AE0442" w:rsidRDefault="00AE0442" w:rsidP="00AE0442">
      <w:pPr>
        <w:widowControl/>
        <w:shd w:val="clear" w:color="auto" w:fill="FFFFFF"/>
        <w:spacing w:before="240" w:after="240"/>
        <w:jc w:val="left"/>
        <w:rPr>
          <w:rFonts w:ascii="Arial" w:eastAsia="宋体" w:hAnsi="Arial" w:cs="Arial" w:hint="eastAsia"/>
          <w:color w:val="202124"/>
          <w:kern w:val="0"/>
          <w:sz w:val="24"/>
          <w:szCs w:val="24"/>
        </w:rPr>
      </w:pPr>
      <w:r w:rsidRPr="00AE0442">
        <w:rPr>
          <w:rFonts w:ascii="Arial" w:eastAsia="宋体" w:hAnsi="Arial" w:cs="Arial" w:hint="eastAsia"/>
          <w:color w:val="202124"/>
          <w:kern w:val="0"/>
          <w:sz w:val="24"/>
          <w:szCs w:val="24"/>
        </w:rPr>
        <w:t>相信很多小伙伴在开发的时候都默认遵循</w:t>
      </w:r>
      <w:r w:rsidRPr="00AE0442">
        <w:rPr>
          <w:rFonts w:ascii="Arial" w:eastAsia="宋体" w:hAnsi="Arial" w:cs="Arial" w:hint="eastAsia"/>
          <w:color w:val="202124"/>
          <w:kern w:val="0"/>
          <w:sz w:val="24"/>
          <w:szCs w:val="24"/>
        </w:rPr>
        <w:t> </w:t>
      </w:r>
      <w:r w:rsidRPr="00AE0442">
        <w:rPr>
          <w:rFonts w:ascii="Arial" w:eastAsia="宋体" w:hAnsi="Arial" w:cs="Arial"/>
          <w:b/>
          <w:bCs/>
          <w:color w:val="202124"/>
          <w:kern w:val="0"/>
          <w:sz w:val="24"/>
          <w:szCs w:val="24"/>
        </w:rPr>
        <w:t>不重复造轮子</w:t>
      </w:r>
      <w:r w:rsidRPr="00AE0442">
        <w:rPr>
          <w:rFonts w:ascii="Arial" w:eastAsia="宋体" w:hAnsi="Arial" w:cs="Arial"/>
          <w:b/>
          <w:bCs/>
          <w:color w:val="202124"/>
          <w:kern w:val="0"/>
          <w:sz w:val="24"/>
          <w:szCs w:val="24"/>
        </w:rPr>
        <w:t>(</w:t>
      </w:r>
      <w:r w:rsidRPr="00AE0442">
        <w:rPr>
          <w:rFonts w:ascii="Arial" w:eastAsia="宋体" w:hAnsi="Arial" w:cs="Arial"/>
          <w:b/>
          <w:bCs/>
          <w:color w:val="202124"/>
          <w:kern w:val="0"/>
          <w:sz w:val="24"/>
          <w:szCs w:val="24"/>
        </w:rPr>
        <w:t>偷懒</w:t>
      </w:r>
      <w:r w:rsidRPr="00AE0442">
        <w:rPr>
          <w:rFonts w:ascii="Arial" w:eastAsia="宋体" w:hAnsi="Arial" w:cs="Arial"/>
          <w:b/>
          <w:bCs/>
          <w:color w:val="202124"/>
          <w:kern w:val="0"/>
          <w:sz w:val="24"/>
          <w:szCs w:val="24"/>
        </w:rPr>
        <w:t>)</w:t>
      </w:r>
      <w:r w:rsidRPr="00AE0442">
        <w:rPr>
          <w:rFonts w:ascii="Arial" w:eastAsia="宋体" w:hAnsi="Arial" w:cs="Arial" w:hint="eastAsia"/>
          <w:color w:val="202124"/>
          <w:kern w:val="0"/>
          <w:sz w:val="24"/>
          <w:szCs w:val="24"/>
        </w:rPr>
        <w:t> </w:t>
      </w:r>
      <w:r w:rsidRPr="00AE0442">
        <w:rPr>
          <w:rFonts w:ascii="Arial" w:eastAsia="宋体" w:hAnsi="Arial" w:cs="Arial" w:hint="eastAsia"/>
          <w:color w:val="202124"/>
          <w:kern w:val="0"/>
          <w:sz w:val="24"/>
          <w:szCs w:val="24"/>
        </w:rPr>
        <w:t>这一原则，只要有了思路就马上在</w:t>
      </w:r>
      <w:r w:rsidRPr="00AE0442">
        <w:rPr>
          <w:rFonts w:ascii="Arial" w:eastAsia="宋体" w:hAnsi="Arial" w:cs="Arial" w:hint="eastAsia"/>
          <w:color w:val="202124"/>
          <w:kern w:val="0"/>
          <w:sz w:val="24"/>
          <w:szCs w:val="24"/>
        </w:rPr>
        <w:t>GitHub</w:t>
      </w:r>
      <w:r w:rsidRPr="00AE0442">
        <w:rPr>
          <w:rFonts w:ascii="Arial" w:eastAsia="宋体" w:hAnsi="Arial" w:cs="Arial" w:hint="eastAsia"/>
          <w:color w:val="202124"/>
          <w:kern w:val="0"/>
          <w:sz w:val="24"/>
          <w:szCs w:val="24"/>
        </w:rPr>
        <w:t>搜索一下，看看是否有人已经做了，如果已经有做好的，自然就不客气啦，拿过来修改一下就能用，不由得心中暗喜，又省了好</w:t>
      </w:r>
      <w:r w:rsidRPr="00AE0442">
        <w:rPr>
          <w:rFonts w:ascii="Arial" w:eastAsia="宋体" w:hAnsi="Arial" w:cs="Arial" w:hint="eastAsia"/>
          <w:color w:val="202124"/>
          <w:kern w:val="0"/>
          <w:sz w:val="24"/>
          <w:szCs w:val="24"/>
        </w:rPr>
        <w:lastRenderedPageBreak/>
        <w:t>多时间能用来</w:t>
      </w:r>
      <w:del w:id="0" w:author="Unknown">
        <w:r w:rsidRPr="00AE0442">
          <w:rPr>
            <w:rFonts w:ascii="Arial" w:eastAsia="宋体" w:hAnsi="Arial" w:cs="Arial" w:hint="eastAsia"/>
            <w:color w:val="202124"/>
            <w:kern w:val="0"/>
            <w:sz w:val="24"/>
            <w:szCs w:val="24"/>
          </w:rPr>
          <w:delText>把妹</w:delText>
        </w:r>
      </w:del>
      <w:r w:rsidRPr="00AE0442">
        <w:rPr>
          <w:rFonts w:ascii="Arial" w:eastAsia="宋体" w:hAnsi="Arial" w:cs="Arial" w:hint="eastAsia"/>
          <w:color w:val="202124"/>
          <w:kern w:val="0"/>
          <w:sz w:val="24"/>
          <w:szCs w:val="24"/>
        </w:rPr>
        <w:t>(LOL)</w:t>
      </w:r>
      <w:r w:rsidRPr="00AE0442">
        <w:rPr>
          <w:rFonts w:ascii="Arial" w:eastAsia="宋体" w:hAnsi="Arial" w:cs="Arial" w:hint="eastAsia"/>
          <w:color w:val="202124"/>
          <w:kern w:val="0"/>
          <w:sz w:val="24"/>
          <w:szCs w:val="24"/>
        </w:rPr>
        <w:t>。然而你可能没注意到，在诸多的开源代码中存在一些陷阱</w:t>
      </w:r>
      <w:r w:rsidRPr="00AE0442">
        <w:rPr>
          <w:rFonts w:ascii="Arial" w:eastAsia="宋体" w:hAnsi="Arial" w:cs="Arial" w:hint="eastAsia"/>
          <w:color w:val="202124"/>
          <w:kern w:val="0"/>
          <w:sz w:val="24"/>
          <w:szCs w:val="24"/>
        </w:rPr>
        <w:t>(</w:t>
      </w:r>
      <w:r w:rsidRPr="00AE0442">
        <w:rPr>
          <w:rFonts w:ascii="Arial" w:eastAsia="宋体" w:hAnsi="Arial" w:cs="Arial" w:hint="eastAsia"/>
          <w:color w:val="202124"/>
          <w:kern w:val="0"/>
          <w:sz w:val="24"/>
          <w:szCs w:val="24"/>
        </w:rPr>
        <w:t>约束</w:t>
      </w:r>
      <w:r w:rsidRPr="00AE0442">
        <w:rPr>
          <w:rFonts w:ascii="Arial" w:eastAsia="宋体" w:hAnsi="Arial" w:cs="Arial" w:hint="eastAsia"/>
          <w:color w:val="202124"/>
          <w:kern w:val="0"/>
          <w:sz w:val="24"/>
          <w:szCs w:val="24"/>
        </w:rPr>
        <w:t>)</w:t>
      </w:r>
      <w:r w:rsidRPr="00AE0442">
        <w:rPr>
          <w:rFonts w:ascii="Arial" w:eastAsia="宋体" w:hAnsi="Arial" w:cs="Arial" w:hint="eastAsia"/>
          <w:color w:val="202124"/>
          <w:kern w:val="0"/>
          <w:sz w:val="24"/>
          <w:szCs w:val="24"/>
        </w:rPr>
        <w:t>，就是开源协议</w:t>
      </w:r>
      <w:r w:rsidR="00EC37A5">
        <w:rPr>
          <w:rFonts w:ascii="Arial" w:eastAsia="宋体" w:hAnsi="Arial" w:cs="Arial" w:hint="eastAsia"/>
          <w:color w:val="202124"/>
          <w:kern w:val="0"/>
          <w:sz w:val="24"/>
          <w:szCs w:val="24"/>
        </w:rPr>
        <w:t>。</w:t>
      </w:r>
    </w:p>
    <w:p w14:paraId="4E77EA1A" w14:textId="77777777" w:rsidR="00AE0442" w:rsidRPr="00EC37A5" w:rsidRDefault="00AE0442" w:rsidP="00EC37A5">
      <w:pPr>
        <w:pStyle w:val="2"/>
        <w:spacing w:before="240" w:beforeAutospacing="0" w:after="120" w:afterAutospacing="0"/>
        <w:textAlignment w:val="baseline"/>
        <w:rPr>
          <w:rFonts w:ascii="微软雅黑" w:eastAsia="微软雅黑" w:hAnsi="微软雅黑" w:hint="eastAsia"/>
          <w:b w:val="0"/>
          <w:bCs w:val="0"/>
          <w:color w:val="333333"/>
          <w:sz w:val="38"/>
          <w:szCs w:val="38"/>
        </w:rPr>
      </w:pPr>
      <w:r w:rsidRPr="00EC37A5">
        <w:rPr>
          <w:rFonts w:ascii="微软雅黑" w:eastAsia="微软雅黑" w:hAnsi="微软雅黑" w:hint="eastAsia"/>
          <w:b w:val="0"/>
          <w:bCs w:val="0"/>
          <w:color w:val="333333"/>
          <w:sz w:val="38"/>
          <w:szCs w:val="38"/>
        </w:rPr>
        <w:t>为什么要添加开源协议?</w:t>
      </w:r>
    </w:p>
    <w:p w14:paraId="695CCBEC" w14:textId="77777777" w:rsidR="00AE0442" w:rsidRPr="00AE0442" w:rsidRDefault="00AE0442" w:rsidP="00AE0442">
      <w:pPr>
        <w:widowControl/>
        <w:shd w:val="clear" w:color="auto" w:fill="FFFFFF"/>
        <w:spacing w:before="240" w:after="240"/>
        <w:jc w:val="left"/>
        <w:rPr>
          <w:rFonts w:ascii="Arial" w:eastAsia="宋体" w:hAnsi="Arial" w:cs="Arial" w:hint="eastAsia"/>
          <w:color w:val="202124"/>
          <w:kern w:val="0"/>
          <w:sz w:val="24"/>
          <w:szCs w:val="24"/>
        </w:rPr>
      </w:pPr>
      <w:r w:rsidRPr="00AE0442">
        <w:rPr>
          <w:rFonts w:ascii="Arial" w:eastAsia="宋体" w:hAnsi="Arial" w:cs="Arial" w:hint="eastAsia"/>
          <w:color w:val="202124"/>
          <w:kern w:val="0"/>
          <w:sz w:val="24"/>
          <w:szCs w:val="24"/>
        </w:rPr>
        <w:t>首先是对作者的保护，防止知识成果被恶意利用。</w:t>
      </w:r>
    </w:p>
    <w:p w14:paraId="28080CD4" w14:textId="77777777" w:rsidR="00AE0442" w:rsidRPr="00AE0442" w:rsidRDefault="00AE0442" w:rsidP="00AE0442">
      <w:pPr>
        <w:widowControl/>
        <w:shd w:val="clear" w:color="auto" w:fill="FFFFFF"/>
        <w:spacing w:before="240" w:after="240"/>
        <w:jc w:val="left"/>
        <w:rPr>
          <w:rFonts w:ascii="Arial" w:eastAsia="宋体" w:hAnsi="Arial" w:cs="Arial" w:hint="eastAsia"/>
          <w:color w:val="202124"/>
          <w:kern w:val="0"/>
          <w:sz w:val="24"/>
          <w:szCs w:val="24"/>
        </w:rPr>
      </w:pPr>
      <w:r w:rsidRPr="00AE0442">
        <w:rPr>
          <w:rFonts w:ascii="Arial" w:eastAsia="宋体" w:hAnsi="Arial" w:cs="Arial"/>
          <w:color w:val="202124"/>
          <w:kern w:val="0"/>
          <w:sz w:val="24"/>
          <w:szCs w:val="24"/>
        </w:rPr>
        <w:t>开源协议中一般都包含免责声明</w:t>
      </w:r>
      <w:r w:rsidRPr="00AE0442">
        <w:rPr>
          <w:rFonts w:ascii="Arial" w:eastAsia="宋体" w:hAnsi="Arial" w:cs="Arial"/>
          <w:color w:val="202124"/>
          <w:kern w:val="0"/>
          <w:sz w:val="24"/>
          <w:szCs w:val="24"/>
        </w:rPr>
        <w:t>(</w:t>
      </w:r>
      <w:r w:rsidRPr="00AE0442">
        <w:rPr>
          <w:rFonts w:ascii="Arial" w:eastAsia="宋体" w:hAnsi="Arial" w:cs="Arial"/>
          <w:color w:val="202124"/>
          <w:kern w:val="0"/>
          <w:sz w:val="24"/>
          <w:szCs w:val="24"/>
        </w:rPr>
        <w:t>禁止代码的作者承担代码使用后的风险及产生的后果</w:t>
      </w:r>
      <w:r w:rsidRPr="00AE0442">
        <w:rPr>
          <w:rFonts w:ascii="Arial" w:eastAsia="宋体" w:hAnsi="Arial" w:cs="Arial"/>
          <w:color w:val="202124"/>
          <w:kern w:val="0"/>
          <w:sz w:val="24"/>
          <w:szCs w:val="24"/>
        </w:rPr>
        <w:t>)</w:t>
      </w:r>
      <w:r w:rsidRPr="00AE0442">
        <w:rPr>
          <w:rFonts w:ascii="Arial" w:eastAsia="宋体" w:hAnsi="Arial" w:cs="Arial"/>
          <w:color w:val="202124"/>
          <w:kern w:val="0"/>
          <w:sz w:val="24"/>
          <w:szCs w:val="24"/>
        </w:rPr>
        <w:t>，比如你开源了一个破解智能锁的代码，如果有人利用这个去盗窃导致他人损失，你是无需承担责任的。</w:t>
      </w:r>
    </w:p>
    <w:p w14:paraId="57E0F0AA" w14:textId="77777777" w:rsidR="00AE0442" w:rsidRPr="00AE0442" w:rsidRDefault="00AE0442" w:rsidP="00AE0442">
      <w:pPr>
        <w:widowControl/>
        <w:shd w:val="clear" w:color="auto" w:fill="FFFFFF"/>
        <w:spacing w:before="240" w:after="240"/>
        <w:jc w:val="left"/>
        <w:rPr>
          <w:rFonts w:ascii="Arial" w:eastAsia="宋体" w:hAnsi="Arial" w:cs="Arial"/>
          <w:color w:val="202124"/>
          <w:kern w:val="0"/>
          <w:sz w:val="24"/>
          <w:szCs w:val="24"/>
        </w:rPr>
      </w:pPr>
      <w:r w:rsidRPr="00AE0442">
        <w:rPr>
          <w:rFonts w:ascii="Arial" w:eastAsia="宋体" w:hAnsi="Arial" w:cs="Arial" w:hint="eastAsia"/>
          <w:color w:val="202124"/>
          <w:kern w:val="0"/>
          <w:sz w:val="24"/>
          <w:szCs w:val="24"/>
        </w:rPr>
        <w:t>其次是对使用者的保护，方便使用者。</w:t>
      </w:r>
    </w:p>
    <w:p w14:paraId="6B7D86D1" w14:textId="77777777" w:rsidR="00AE0442" w:rsidRPr="00AE0442" w:rsidRDefault="00AE0442" w:rsidP="00AE0442">
      <w:pPr>
        <w:widowControl/>
        <w:shd w:val="clear" w:color="auto" w:fill="FFFFFF"/>
        <w:spacing w:before="240" w:after="240"/>
        <w:jc w:val="left"/>
        <w:rPr>
          <w:rFonts w:ascii="Arial" w:eastAsia="宋体" w:hAnsi="Arial" w:cs="Arial" w:hint="eastAsia"/>
          <w:color w:val="202124"/>
          <w:kern w:val="0"/>
          <w:sz w:val="24"/>
          <w:szCs w:val="24"/>
        </w:rPr>
      </w:pPr>
      <w:r w:rsidRPr="00AE0442">
        <w:rPr>
          <w:rFonts w:ascii="Arial" w:eastAsia="宋体" w:hAnsi="Arial" w:cs="Arial"/>
          <w:color w:val="202124"/>
          <w:kern w:val="0"/>
          <w:sz w:val="24"/>
          <w:szCs w:val="24"/>
        </w:rPr>
        <w:t>使用者一看就知道自己允许进行哪些操作，不允许进行哪些操作。</w:t>
      </w:r>
    </w:p>
    <w:p w14:paraId="49A9F0B1" w14:textId="77777777" w:rsidR="00AE0442" w:rsidRPr="00AE0442" w:rsidRDefault="00AE0442" w:rsidP="00AE0442">
      <w:pPr>
        <w:widowControl/>
        <w:shd w:val="clear" w:color="auto" w:fill="FFFFFF"/>
        <w:spacing w:before="240" w:after="240"/>
        <w:jc w:val="left"/>
        <w:rPr>
          <w:rFonts w:ascii="Arial" w:eastAsia="宋体" w:hAnsi="Arial" w:cs="Arial"/>
          <w:color w:val="202124"/>
          <w:kern w:val="0"/>
          <w:sz w:val="24"/>
          <w:szCs w:val="24"/>
        </w:rPr>
      </w:pPr>
      <w:r w:rsidRPr="00AE0442">
        <w:rPr>
          <w:rFonts w:ascii="Arial" w:eastAsia="宋体" w:hAnsi="Arial" w:cs="Arial"/>
          <w:color w:val="202124"/>
          <w:kern w:val="0"/>
          <w:sz w:val="24"/>
          <w:szCs w:val="24"/>
        </w:rPr>
        <w:t>未添加协议的代码默认是作者保留所有权利的</w:t>
      </w:r>
      <w:r w:rsidRPr="00AE0442">
        <w:rPr>
          <w:rFonts w:ascii="Arial" w:eastAsia="宋体" w:hAnsi="Arial" w:cs="Arial"/>
          <w:color w:val="202124"/>
          <w:kern w:val="0"/>
          <w:sz w:val="24"/>
          <w:szCs w:val="24"/>
        </w:rPr>
        <w:t>(</w:t>
      </w:r>
      <w:r w:rsidRPr="00AE0442">
        <w:rPr>
          <w:rFonts w:ascii="Arial" w:eastAsia="宋体" w:hAnsi="Arial" w:cs="Arial"/>
          <w:i/>
          <w:iCs/>
          <w:color w:val="202124"/>
          <w:kern w:val="0"/>
          <w:sz w:val="24"/>
          <w:szCs w:val="24"/>
        </w:rPr>
        <w:t>对此不同国家的法律可能稍微存在区别</w:t>
      </w:r>
      <w:r w:rsidRPr="00AE0442">
        <w:rPr>
          <w:rFonts w:ascii="Arial" w:eastAsia="宋体" w:hAnsi="Arial" w:cs="Arial"/>
          <w:color w:val="202124"/>
          <w:kern w:val="0"/>
          <w:sz w:val="24"/>
          <w:szCs w:val="24"/>
        </w:rPr>
        <w:t>)</w:t>
      </w:r>
      <w:r w:rsidRPr="00AE0442">
        <w:rPr>
          <w:rFonts w:ascii="Arial" w:eastAsia="宋体" w:hAnsi="Arial" w:cs="Arial"/>
          <w:color w:val="202124"/>
          <w:kern w:val="0"/>
          <w:sz w:val="24"/>
          <w:szCs w:val="24"/>
        </w:rPr>
        <w:t>，这就像一颗定时炸弹，如果你在项目中使用了这一份没有协议的代码，原作者只要能证明你未经许可使用了他的代码，是能够起诉你的。</w:t>
      </w:r>
    </w:p>
    <w:p w14:paraId="674E7A53" w14:textId="17839E61" w:rsidR="00280522" w:rsidRPr="00AE0442" w:rsidRDefault="00280522" w:rsidP="00AE0442">
      <w:pPr>
        <w:pStyle w:val="a4"/>
        <w:shd w:val="clear" w:color="auto" w:fill="FFFFFF"/>
        <w:spacing w:before="0" w:beforeAutospacing="0" w:after="120" w:afterAutospacing="0"/>
        <w:rPr>
          <w:rFonts w:ascii="Arial" w:hAnsi="Arial" w:cs="Arial"/>
          <w:color w:val="000000"/>
        </w:rPr>
      </w:pPr>
    </w:p>
    <w:p w14:paraId="48B7B8EA" w14:textId="53804A92" w:rsidR="00280522" w:rsidRDefault="00280522" w:rsidP="00280522">
      <w:pPr>
        <w:pStyle w:val="a4"/>
        <w:shd w:val="clear" w:color="auto" w:fill="FFFFFF"/>
        <w:spacing w:before="0" w:beforeAutospacing="0" w:after="120" w:afterAutospacing="0"/>
        <w:rPr>
          <w:rFonts w:ascii="Arial" w:hAnsi="Arial" w:cs="Arial"/>
          <w:color w:val="333333"/>
          <w:sz w:val="21"/>
          <w:szCs w:val="21"/>
        </w:rPr>
      </w:pPr>
      <w:r>
        <w:rPr>
          <w:rStyle w:val="a5"/>
          <w:rFonts w:ascii="Arial" w:hAnsi="Arial" w:cs="Arial"/>
          <w:color w:val="333333"/>
          <w:sz w:val="21"/>
          <w:szCs w:val="21"/>
        </w:rPr>
        <w:t>确保项目代码</w:t>
      </w:r>
      <w:proofErr w:type="gramStart"/>
      <w:r>
        <w:rPr>
          <w:rStyle w:val="a5"/>
          <w:rFonts w:ascii="Arial" w:hAnsi="Arial" w:cs="Arial"/>
          <w:color w:val="333333"/>
          <w:sz w:val="21"/>
          <w:szCs w:val="21"/>
        </w:rPr>
        <w:t>始终可</w:t>
      </w:r>
      <w:proofErr w:type="gramEnd"/>
      <w:r>
        <w:rPr>
          <w:rStyle w:val="a5"/>
          <w:rFonts w:ascii="Arial" w:hAnsi="Arial" w:cs="Arial"/>
          <w:color w:val="333333"/>
          <w:sz w:val="21"/>
          <w:szCs w:val="21"/>
        </w:rPr>
        <w:t>构建</w:t>
      </w:r>
    </w:p>
    <w:p w14:paraId="4B3DBF06" w14:textId="77777777" w:rsidR="00280522" w:rsidRPr="00280522" w:rsidRDefault="00280522" w:rsidP="00280522">
      <w:pPr>
        <w:pStyle w:val="a4"/>
        <w:shd w:val="clear" w:color="auto" w:fill="FFFFFF"/>
        <w:spacing w:before="0" w:beforeAutospacing="0" w:after="120" w:afterAutospacing="0"/>
        <w:rPr>
          <w:rFonts w:ascii="Arial" w:hAnsi="Arial" w:cs="Arial"/>
          <w:color w:val="000000"/>
        </w:rPr>
      </w:pPr>
      <w:r w:rsidRPr="00280522">
        <w:rPr>
          <w:rFonts w:ascii="Arial" w:hAnsi="Arial" w:cs="Arial"/>
          <w:color w:val="000000"/>
        </w:rPr>
        <w:t>项目代码包含构建脚本和说明。使其尽可能容易地构建成功和测试项目代码。</w:t>
      </w:r>
    </w:p>
    <w:p w14:paraId="1AD6371A" w14:textId="7BB99DC7" w:rsidR="00280522" w:rsidRDefault="00280522" w:rsidP="00280522">
      <w:pPr>
        <w:pStyle w:val="a4"/>
        <w:shd w:val="clear" w:color="auto" w:fill="FFFFFF"/>
        <w:spacing w:before="0" w:beforeAutospacing="0" w:after="120" w:afterAutospacing="0"/>
        <w:rPr>
          <w:rFonts w:ascii="Arial" w:hAnsi="Arial" w:cs="Arial"/>
          <w:color w:val="333333"/>
          <w:sz w:val="21"/>
          <w:szCs w:val="21"/>
        </w:rPr>
      </w:pPr>
      <w:r w:rsidRPr="00280522">
        <w:rPr>
          <w:b/>
          <w:bCs/>
        </w:rPr>
        <w:t>与用户社区联系</w:t>
      </w:r>
    </w:p>
    <w:p w14:paraId="270CA5D5" w14:textId="77777777" w:rsidR="00280522" w:rsidRPr="00280522" w:rsidRDefault="00280522" w:rsidP="00280522">
      <w:pPr>
        <w:pStyle w:val="a4"/>
        <w:shd w:val="clear" w:color="auto" w:fill="FFFFFF"/>
        <w:spacing w:before="0" w:beforeAutospacing="0" w:after="120" w:afterAutospacing="0"/>
        <w:rPr>
          <w:rFonts w:ascii="Arial" w:hAnsi="Arial" w:cs="Arial"/>
          <w:color w:val="000000"/>
        </w:rPr>
      </w:pPr>
      <w:r w:rsidRPr="00280522">
        <w:rPr>
          <w:rFonts w:ascii="Arial" w:hAnsi="Arial" w:cs="Arial"/>
          <w:color w:val="000000"/>
        </w:rPr>
        <w:t>用户社区是使用开源项目产品的一群人。用户社区很少直接向项目代码贡献任何东西，但却往往会提出很多问题。确保这些问题得到回答。健康的用户社区可以为采用者社区提供信息。</w:t>
      </w:r>
    </w:p>
    <w:p w14:paraId="7CBF5FAB" w14:textId="23014599" w:rsidR="00280522" w:rsidRDefault="00280522" w:rsidP="00280522">
      <w:pPr>
        <w:pStyle w:val="a4"/>
        <w:shd w:val="clear" w:color="auto" w:fill="FFFFFF"/>
        <w:spacing w:before="0" w:beforeAutospacing="0" w:after="120" w:afterAutospacing="0"/>
        <w:rPr>
          <w:rFonts w:ascii="Arial" w:hAnsi="Arial" w:cs="Arial"/>
          <w:color w:val="333333"/>
          <w:sz w:val="21"/>
          <w:szCs w:val="21"/>
        </w:rPr>
      </w:pPr>
      <w:r>
        <w:rPr>
          <w:rStyle w:val="a5"/>
          <w:rFonts w:ascii="Arial" w:hAnsi="Arial" w:cs="Arial"/>
          <w:color w:val="333333"/>
          <w:sz w:val="21"/>
          <w:szCs w:val="21"/>
        </w:rPr>
        <w:t>与开发社区联系</w:t>
      </w:r>
    </w:p>
    <w:p w14:paraId="54C6178F" w14:textId="77777777" w:rsidR="00280522" w:rsidRPr="00280522" w:rsidRDefault="00280522" w:rsidP="00280522">
      <w:pPr>
        <w:pStyle w:val="a4"/>
        <w:shd w:val="clear" w:color="auto" w:fill="FFFFFF"/>
        <w:spacing w:before="0" w:beforeAutospacing="0" w:after="120" w:afterAutospacing="0"/>
        <w:rPr>
          <w:rFonts w:ascii="Arial" w:hAnsi="Arial" w:cs="Arial"/>
          <w:color w:val="000000"/>
        </w:rPr>
      </w:pPr>
      <w:r w:rsidRPr="00280522">
        <w:rPr>
          <w:rFonts w:ascii="Arial" w:hAnsi="Arial" w:cs="Arial"/>
          <w:color w:val="000000"/>
        </w:rPr>
        <w:t>开发社区由项目团队成员和贡献者组成。为社区内的沟通提供众所周知的渠道。明确的沟通渠道将有助于开发人员的合作。</w:t>
      </w:r>
    </w:p>
    <w:p w14:paraId="4E82AD47" w14:textId="27F099F5" w:rsidR="00280522" w:rsidRDefault="00280522" w:rsidP="00280522">
      <w:pPr>
        <w:pStyle w:val="a4"/>
        <w:shd w:val="clear" w:color="auto" w:fill="FFFFFF"/>
        <w:spacing w:before="0" w:beforeAutospacing="0" w:after="120" w:afterAutospacing="0"/>
        <w:rPr>
          <w:rFonts w:ascii="Arial" w:hAnsi="Arial" w:cs="Arial"/>
          <w:color w:val="333333"/>
          <w:sz w:val="21"/>
          <w:szCs w:val="21"/>
        </w:rPr>
      </w:pPr>
      <w:r>
        <w:rPr>
          <w:rStyle w:val="a5"/>
          <w:rFonts w:ascii="Arial" w:hAnsi="Arial" w:cs="Arial"/>
          <w:color w:val="333333"/>
          <w:sz w:val="21"/>
          <w:szCs w:val="21"/>
        </w:rPr>
        <w:t>有计划</w:t>
      </w:r>
    </w:p>
    <w:p w14:paraId="063E5EF4" w14:textId="77777777" w:rsidR="00280522" w:rsidRPr="00280522" w:rsidRDefault="00280522" w:rsidP="00280522">
      <w:pPr>
        <w:pStyle w:val="a4"/>
        <w:shd w:val="clear" w:color="auto" w:fill="FFFFFF"/>
        <w:spacing w:before="0" w:beforeAutospacing="0" w:after="120" w:afterAutospacing="0"/>
        <w:rPr>
          <w:rFonts w:ascii="Arial" w:hAnsi="Arial" w:cs="Arial"/>
          <w:color w:val="000000"/>
        </w:rPr>
      </w:pPr>
      <w:r w:rsidRPr="00280522">
        <w:rPr>
          <w:rFonts w:ascii="Arial" w:hAnsi="Arial" w:cs="Arial"/>
          <w:color w:val="000000"/>
        </w:rPr>
        <w:t>很容易就会陷入只专注软件开发的模式，但和任何进程</w:t>
      </w:r>
      <w:r w:rsidRPr="00280522">
        <w:rPr>
          <w:rFonts w:ascii="Arial" w:hAnsi="Arial" w:cs="Arial"/>
          <w:color w:val="000000"/>
        </w:rPr>
        <w:t>(</w:t>
      </w:r>
      <w:r w:rsidRPr="00280522">
        <w:rPr>
          <w:rFonts w:ascii="Arial" w:hAnsi="Arial" w:cs="Arial"/>
          <w:color w:val="000000"/>
        </w:rPr>
        <w:t>特别是软件开发过程</w:t>
      </w:r>
      <w:r w:rsidRPr="00280522">
        <w:rPr>
          <w:rFonts w:ascii="Arial" w:hAnsi="Arial" w:cs="Arial"/>
          <w:color w:val="000000"/>
        </w:rPr>
        <w:t>)</w:t>
      </w:r>
      <w:r w:rsidRPr="00280522">
        <w:rPr>
          <w:rFonts w:ascii="Arial" w:hAnsi="Arial" w:cs="Arial"/>
          <w:color w:val="000000"/>
        </w:rPr>
        <w:t>一样，有些极致的方法至关重要。确保你的项目采用开发方法，并且有人拥有该流程</w:t>
      </w:r>
      <w:r w:rsidRPr="00280522">
        <w:rPr>
          <w:rFonts w:ascii="Arial" w:hAnsi="Arial" w:cs="Arial"/>
          <w:color w:val="000000"/>
        </w:rPr>
        <w:t>(</w:t>
      </w:r>
      <w:r w:rsidRPr="00280522">
        <w:rPr>
          <w:rFonts w:ascii="Arial" w:hAnsi="Arial" w:cs="Arial"/>
          <w:color w:val="000000"/>
        </w:rPr>
        <w:t>例如项目负责人</w:t>
      </w:r>
      <w:r w:rsidRPr="00280522">
        <w:rPr>
          <w:rFonts w:ascii="Arial" w:hAnsi="Arial" w:cs="Arial"/>
          <w:color w:val="000000"/>
        </w:rPr>
        <w:t>)</w:t>
      </w:r>
      <w:r w:rsidRPr="00280522">
        <w:rPr>
          <w:rFonts w:ascii="Arial" w:hAnsi="Arial" w:cs="Arial"/>
          <w:color w:val="000000"/>
        </w:rPr>
        <w:t>。制定计划可以帮助开发人员知道他们在哪里可以贡献最大的价值，并使采纳者和扩展者更容易实现他们自己的计划</w:t>
      </w:r>
      <w:r w:rsidRPr="00280522">
        <w:rPr>
          <w:rFonts w:ascii="Arial" w:hAnsi="Arial" w:cs="Arial"/>
          <w:color w:val="000000"/>
        </w:rPr>
        <w:t>(</w:t>
      </w:r>
      <w:r w:rsidRPr="00280522">
        <w:rPr>
          <w:rFonts w:ascii="Arial" w:hAnsi="Arial" w:cs="Arial"/>
          <w:color w:val="000000"/>
        </w:rPr>
        <w:t>从而取得成功</w:t>
      </w:r>
      <w:r w:rsidRPr="00280522">
        <w:rPr>
          <w:rFonts w:ascii="Arial" w:hAnsi="Arial" w:cs="Arial"/>
          <w:color w:val="000000"/>
        </w:rPr>
        <w:t>)</w:t>
      </w:r>
      <w:r w:rsidRPr="00280522">
        <w:rPr>
          <w:rFonts w:ascii="Arial" w:hAnsi="Arial" w:cs="Arial"/>
          <w:color w:val="000000"/>
        </w:rPr>
        <w:t>。像对待任何其他软件开发项目一样地对待你的开源项目</w:t>
      </w:r>
    </w:p>
    <w:p w14:paraId="7F17B3BA" w14:textId="21CD682C" w:rsidR="00280522" w:rsidRPr="00280522" w:rsidRDefault="00280522" w:rsidP="002E57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color w:val="000000"/>
          <w:kern w:val="0"/>
          <w:szCs w:val="21"/>
        </w:rPr>
      </w:pPr>
    </w:p>
    <w:p w14:paraId="31B9BC7D" w14:textId="3E268C81" w:rsidR="002E57F7" w:rsidRDefault="00280522" w:rsidP="00280522">
      <w:r>
        <w:rPr>
          <w:rFonts w:hint="eastAsia"/>
        </w:rPr>
        <w:t>3.</w:t>
      </w:r>
      <w:r>
        <w:t xml:space="preserve"> </w:t>
      </w:r>
      <w:r>
        <w:rPr>
          <w:rFonts w:hint="eastAsia"/>
        </w:rPr>
        <w:t>开源开发为什么要进行版本控制，如何进行版本控制？</w:t>
      </w:r>
    </w:p>
    <w:p w14:paraId="70463A63" w14:textId="486749C4" w:rsidR="00280522" w:rsidRPr="00280522" w:rsidRDefault="00280522" w:rsidP="00280522">
      <w:pPr>
        <w:widowControl/>
        <w:shd w:val="clear" w:color="auto" w:fill="FFFFFF"/>
        <w:spacing w:before="120"/>
        <w:ind w:firstLine="420"/>
        <w:jc w:val="left"/>
      </w:pPr>
      <w:r>
        <w:rPr>
          <w:rFonts w:hint="eastAsia"/>
        </w:rPr>
        <w:t>原因：因为版本控制可以</w:t>
      </w:r>
      <w:r w:rsidRPr="00280522">
        <w:t>保存了数据当前状态以及之前每一个提交的历史状态，可以回退到任意一个版本节点；在保存每一个版本的文件信息时不重复保存数据，节约存储空间，提高运行效率；可以清楚到看到不同版本</w:t>
      </w:r>
      <w:proofErr w:type="gramStart"/>
      <w:r w:rsidRPr="00280522">
        <w:t>间修改</w:t>
      </w:r>
      <w:proofErr w:type="gramEnd"/>
      <w:r w:rsidRPr="00280522">
        <w:t>的内容；可以多人协作，团队开发；</w:t>
      </w:r>
    </w:p>
    <w:p w14:paraId="2AA24006" w14:textId="0B430866" w:rsidR="002E57F7" w:rsidRDefault="00C372C0" w:rsidP="002E57F7">
      <w:pPr>
        <w:pStyle w:val="a3"/>
        <w:ind w:left="420" w:firstLineChars="0" w:firstLine="0"/>
      </w:pPr>
      <w:r>
        <w:rPr>
          <w:rFonts w:hint="eastAsia"/>
        </w:rPr>
        <w:lastRenderedPageBreak/>
        <w:t>方法： 使用</w:t>
      </w:r>
      <w:r>
        <w:t>G</w:t>
      </w:r>
      <w:r>
        <w:rPr>
          <w:rFonts w:hint="eastAsia"/>
        </w:rPr>
        <w:t>it进行版本控制。</w:t>
      </w:r>
    </w:p>
    <w:p w14:paraId="25A5D70C" w14:textId="32C5BDBA" w:rsidR="00C372C0" w:rsidRDefault="00C372C0" w:rsidP="00C372C0"/>
    <w:p w14:paraId="670C4E67" w14:textId="79C9AFD8" w:rsidR="00C372C0" w:rsidRDefault="00C372C0" w:rsidP="00C372C0">
      <w:r>
        <w:rPr>
          <w:rFonts w:hint="eastAsia"/>
        </w:rPr>
        <w:t>4.</w:t>
      </w:r>
      <w:r>
        <w:t xml:space="preserve"> </w:t>
      </w:r>
      <w:r w:rsidR="00982C09">
        <w:t>G</w:t>
      </w:r>
      <w:r w:rsidR="00982C09">
        <w:rPr>
          <w:rFonts w:hint="eastAsia"/>
        </w:rPr>
        <w:t>it</w:t>
      </w:r>
      <w:r w:rsidR="00982C09">
        <w:t>H</w:t>
      </w:r>
      <w:r w:rsidR="00982C09">
        <w:rPr>
          <w:rFonts w:hint="eastAsia"/>
        </w:rPr>
        <w:t>ub地址</w:t>
      </w:r>
    </w:p>
    <w:p w14:paraId="496BD9B2" w14:textId="29BD7CF7" w:rsidR="00982C09" w:rsidRPr="00280522" w:rsidRDefault="00982C09" w:rsidP="00C372C0">
      <w:r>
        <w:tab/>
      </w:r>
      <w:r w:rsidRPr="00982C09">
        <w:t>https://github.com/zwk-zwk</w:t>
      </w:r>
    </w:p>
    <w:sectPr w:rsidR="00982C09" w:rsidRPr="002805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11499"/>
    <w:multiLevelType w:val="multilevel"/>
    <w:tmpl w:val="C00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921B1D"/>
    <w:multiLevelType w:val="hybridMultilevel"/>
    <w:tmpl w:val="A22CDB16"/>
    <w:lvl w:ilvl="0" w:tplc="A184D8E0">
      <w:start w:val="1"/>
      <w:numFmt w:val="decimal"/>
      <w:lvlText w:val="%1."/>
      <w:lvlJc w:val="left"/>
      <w:pPr>
        <w:ind w:left="785"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2A5171"/>
    <w:multiLevelType w:val="multilevel"/>
    <w:tmpl w:val="68DC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7462AE"/>
    <w:multiLevelType w:val="multilevel"/>
    <w:tmpl w:val="F7D2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B09"/>
    <w:rsid w:val="00280522"/>
    <w:rsid w:val="002E57F7"/>
    <w:rsid w:val="005C59AC"/>
    <w:rsid w:val="008E5B09"/>
    <w:rsid w:val="00982C09"/>
    <w:rsid w:val="00AE0442"/>
    <w:rsid w:val="00B01537"/>
    <w:rsid w:val="00C372C0"/>
    <w:rsid w:val="00E67603"/>
    <w:rsid w:val="00EC3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C34E"/>
  <w15:chartTrackingRefBased/>
  <w15:docId w15:val="{BB8C5B79-78EE-4D56-BBA6-F8E58719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C59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AE04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57F7"/>
    <w:pPr>
      <w:ind w:firstLineChars="200" w:firstLine="420"/>
    </w:pPr>
  </w:style>
  <w:style w:type="paragraph" w:styleId="HTML">
    <w:name w:val="HTML Preformatted"/>
    <w:basedOn w:val="a"/>
    <w:link w:val="HTML0"/>
    <w:uiPriority w:val="99"/>
    <w:unhideWhenUsed/>
    <w:rsid w:val="002E57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57F7"/>
    <w:rPr>
      <w:rFonts w:ascii="宋体" w:eastAsia="宋体" w:hAnsi="宋体" w:cs="宋体"/>
      <w:kern w:val="0"/>
      <w:sz w:val="24"/>
      <w:szCs w:val="24"/>
    </w:rPr>
  </w:style>
  <w:style w:type="paragraph" w:styleId="a4">
    <w:name w:val="Normal (Web)"/>
    <w:basedOn w:val="a"/>
    <w:uiPriority w:val="99"/>
    <w:unhideWhenUsed/>
    <w:rsid w:val="0028052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80522"/>
    <w:rPr>
      <w:b/>
      <w:bCs/>
    </w:rPr>
  </w:style>
  <w:style w:type="character" w:customStyle="1" w:styleId="20">
    <w:name w:val="标题 2 字符"/>
    <w:basedOn w:val="a0"/>
    <w:link w:val="2"/>
    <w:uiPriority w:val="9"/>
    <w:rsid w:val="005C59AC"/>
    <w:rPr>
      <w:rFonts w:ascii="宋体" w:eastAsia="宋体" w:hAnsi="宋体" w:cs="宋体"/>
      <w:b/>
      <w:bCs/>
      <w:kern w:val="0"/>
      <w:sz w:val="36"/>
      <w:szCs w:val="36"/>
    </w:rPr>
  </w:style>
  <w:style w:type="character" w:customStyle="1" w:styleId="30">
    <w:name w:val="标题 3 字符"/>
    <w:basedOn w:val="a0"/>
    <w:link w:val="3"/>
    <w:uiPriority w:val="9"/>
    <w:semiHidden/>
    <w:rsid w:val="00AE0442"/>
    <w:rPr>
      <w:b/>
      <w:bCs/>
      <w:sz w:val="32"/>
      <w:szCs w:val="32"/>
    </w:rPr>
  </w:style>
  <w:style w:type="character" w:styleId="a6">
    <w:name w:val="Emphasis"/>
    <w:basedOn w:val="a0"/>
    <w:uiPriority w:val="20"/>
    <w:qFormat/>
    <w:rsid w:val="00AE04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8977">
      <w:bodyDiv w:val="1"/>
      <w:marLeft w:val="0"/>
      <w:marRight w:val="0"/>
      <w:marTop w:val="0"/>
      <w:marBottom w:val="0"/>
      <w:divBdr>
        <w:top w:val="none" w:sz="0" w:space="0" w:color="auto"/>
        <w:left w:val="none" w:sz="0" w:space="0" w:color="auto"/>
        <w:bottom w:val="none" w:sz="0" w:space="0" w:color="auto"/>
        <w:right w:val="none" w:sz="0" w:space="0" w:color="auto"/>
      </w:divBdr>
    </w:div>
    <w:div w:id="265776877">
      <w:bodyDiv w:val="1"/>
      <w:marLeft w:val="0"/>
      <w:marRight w:val="0"/>
      <w:marTop w:val="0"/>
      <w:marBottom w:val="0"/>
      <w:divBdr>
        <w:top w:val="none" w:sz="0" w:space="0" w:color="auto"/>
        <w:left w:val="none" w:sz="0" w:space="0" w:color="auto"/>
        <w:bottom w:val="none" w:sz="0" w:space="0" w:color="auto"/>
        <w:right w:val="none" w:sz="0" w:space="0" w:color="auto"/>
      </w:divBdr>
    </w:div>
    <w:div w:id="316154710">
      <w:bodyDiv w:val="1"/>
      <w:marLeft w:val="0"/>
      <w:marRight w:val="0"/>
      <w:marTop w:val="0"/>
      <w:marBottom w:val="0"/>
      <w:divBdr>
        <w:top w:val="none" w:sz="0" w:space="0" w:color="auto"/>
        <w:left w:val="none" w:sz="0" w:space="0" w:color="auto"/>
        <w:bottom w:val="none" w:sz="0" w:space="0" w:color="auto"/>
        <w:right w:val="none" w:sz="0" w:space="0" w:color="auto"/>
      </w:divBdr>
    </w:div>
    <w:div w:id="1328827081">
      <w:bodyDiv w:val="1"/>
      <w:marLeft w:val="0"/>
      <w:marRight w:val="0"/>
      <w:marTop w:val="0"/>
      <w:marBottom w:val="0"/>
      <w:divBdr>
        <w:top w:val="none" w:sz="0" w:space="0" w:color="auto"/>
        <w:left w:val="none" w:sz="0" w:space="0" w:color="auto"/>
        <w:bottom w:val="none" w:sz="0" w:space="0" w:color="auto"/>
        <w:right w:val="none" w:sz="0" w:space="0" w:color="auto"/>
      </w:divBdr>
    </w:div>
    <w:div w:id="1806041807">
      <w:bodyDiv w:val="1"/>
      <w:marLeft w:val="0"/>
      <w:marRight w:val="0"/>
      <w:marTop w:val="0"/>
      <w:marBottom w:val="0"/>
      <w:divBdr>
        <w:top w:val="none" w:sz="0" w:space="0" w:color="auto"/>
        <w:left w:val="none" w:sz="0" w:space="0" w:color="auto"/>
        <w:bottom w:val="none" w:sz="0" w:space="0" w:color="auto"/>
        <w:right w:val="none" w:sz="0" w:space="0" w:color="auto"/>
      </w:divBdr>
    </w:div>
    <w:div w:id="192626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wenkai</dc:creator>
  <cp:keywords/>
  <dc:description/>
  <cp:lastModifiedBy>Zheng wenkai</cp:lastModifiedBy>
  <cp:revision>6</cp:revision>
  <dcterms:created xsi:type="dcterms:W3CDTF">2020-10-25T14:20:00Z</dcterms:created>
  <dcterms:modified xsi:type="dcterms:W3CDTF">2020-10-25T15:11:00Z</dcterms:modified>
</cp:coreProperties>
</file>